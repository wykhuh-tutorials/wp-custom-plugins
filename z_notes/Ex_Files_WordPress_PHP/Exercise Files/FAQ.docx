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8E8810" w14:textId="5ECFFE67" w:rsidR="002A0B39" w:rsidRPr="002A0B39" w:rsidRDefault="002A0B39" w:rsidP="002A0B39">
      <w:pPr>
        <w:jc w:val="center"/>
        <w:rPr>
          <w:b/>
          <w:sz w:val="28"/>
          <w:szCs w:val="28"/>
        </w:rPr>
      </w:pPr>
      <w:proofErr w:type="spellStart"/>
      <w:r w:rsidRPr="00820F0D">
        <w:rPr>
          <w:b/>
          <w:i/>
          <w:sz w:val="28"/>
          <w:szCs w:val="28"/>
        </w:rPr>
        <w:t>WordPress</w:t>
      </w:r>
      <w:proofErr w:type="spellEnd"/>
      <w:r w:rsidRPr="00820F0D">
        <w:rPr>
          <w:b/>
          <w:i/>
          <w:sz w:val="28"/>
          <w:szCs w:val="28"/>
        </w:rPr>
        <w:t>: Creating Custom Plugins with PHP</w:t>
      </w:r>
      <w:ins w:id="0" w:author="Lauren Harmon" w:date="2016-10-07T10:26:00Z">
        <w:r w:rsidR="005B493A">
          <w:rPr>
            <w:b/>
            <w:sz w:val="28"/>
            <w:szCs w:val="28"/>
          </w:rPr>
          <w:t xml:space="preserve"> by</w:t>
        </w:r>
        <w:r w:rsidR="005B493A" w:rsidRPr="005B493A">
          <w:rPr>
            <w:b/>
            <w:sz w:val="28"/>
            <w:szCs w:val="28"/>
          </w:rPr>
          <w:t xml:space="preserve"> </w:t>
        </w:r>
        <w:r w:rsidR="005B493A" w:rsidRPr="002A0B39">
          <w:rPr>
            <w:b/>
            <w:sz w:val="28"/>
            <w:szCs w:val="28"/>
          </w:rPr>
          <w:t>Carrie Dils</w:t>
        </w:r>
      </w:ins>
    </w:p>
    <w:p w14:paraId="4006A481" w14:textId="77777777" w:rsidR="002A0B39" w:rsidRDefault="002A0B39" w:rsidP="002A0B39"/>
    <w:p w14:paraId="59E1C8C5" w14:textId="77777777" w:rsidR="002A0B39" w:rsidRDefault="002A0B39" w:rsidP="002A0B39">
      <w:r w:rsidRPr="002A0B39">
        <w:rPr>
          <w:b/>
        </w:rPr>
        <w:t>Q</w:t>
      </w:r>
      <w:r>
        <w:t xml:space="preserve">: I see an error that says "The uploaded file exceeds the </w:t>
      </w:r>
      <w:proofErr w:type="spellStart"/>
      <w:r>
        <w:t>upload_max_filesize</w:t>
      </w:r>
      <w:proofErr w:type="spellEnd"/>
      <w:r>
        <w:t xml:space="preserve"> directive in php.ini" when trying to upload the plugin.</w:t>
      </w:r>
    </w:p>
    <w:p w14:paraId="45E01A96" w14:textId="77777777" w:rsidR="002A0B39" w:rsidRDefault="002A0B39" w:rsidP="002A0B39"/>
    <w:p w14:paraId="4168D159" w14:textId="6C5F994C" w:rsidR="00E879A8" w:rsidRDefault="002A0B39" w:rsidP="002A0B39">
      <w:r w:rsidRPr="002A0B39">
        <w:rPr>
          <w:b/>
        </w:rPr>
        <w:t>A</w:t>
      </w:r>
      <w:r>
        <w:t>: You'll need to increase the max upload file</w:t>
      </w:r>
      <w:ins w:id="1" w:author="Lauren Harmon" w:date="2016-10-07T10:26:00Z">
        <w:r w:rsidR="005B493A">
          <w:t xml:space="preserve"> </w:t>
        </w:r>
      </w:ins>
      <w:r>
        <w:t>size in php.ini on your web</w:t>
      </w:r>
      <w:ins w:id="2" w:author="Lauren Harmon" w:date="2016-10-07T10:27:00Z">
        <w:r w:rsidR="005B493A">
          <w:t xml:space="preserve"> </w:t>
        </w:r>
      </w:ins>
      <w:r>
        <w:t>server to avoid this error. Open php.ini in your plain text editor and increase the value to 128M or greater, and restart your web service.</w:t>
      </w:r>
      <w:bookmarkStart w:id="3" w:name="_GoBack"/>
      <w:bookmarkEnd w:id="3"/>
    </w:p>
    <w:sectPr w:rsidR="00E879A8" w:rsidSect="00B6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Yu Mincho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B39"/>
    <w:rsid w:val="002A0B39"/>
    <w:rsid w:val="005B493A"/>
    <w:rsid w:val="00820F0D"/>
    <w:rsid w:val="00B624D5"/>
    <w:rsid w:val="00B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C6416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93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Macintosh Word</Application>
  <DocSecurity>0</DocSecurity>
  <Lines>2</Lines>
  <Paragraphs>1</Paragraphs>
  <ScaleCrop>false</ScaleCrop>
  <Company>lynda.com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rtsrt</cp:lastModifiedBy>
  <cp:revision>3</cp:revision>
  <dcterms:created xsi:type="dcterms:W3CDTF">2016-10-06T23:59:00Z</dcterms:created>
  <dcterms:modified xsi:type="dcterms:W3CDTF">2016-10-12T18:03:00Z</dcterms:modified>
</cp:coreProperties>
</file>